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7B91" w14:textId="77777777" w:rsidR="004E3AA6" w:rsidRDefault="004E3AA6" w:rsidP="004E3AA6">
      <w:pPr>
        <w:pStyle w:val="ListParagraph"/>
        <w:rPr>
          <w:noProof/>
        </w:rPr>
      </w:pPr>
      <w:r w:rsidRPr="5AB6A2B2">
        <w:rPr>
          <w:rFonts w:ascii="Consolas" w:eastAsia="Consolas" w:hAnsi="Consolas" w:cs="Consolas"/>
          <w:noProof/>
          <w:color w:val="000000" w:themeColor="text1"/>
        </w:rPr>
        <w:t># Mpox-nowcasting-evaluation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## Nowcasting to Monitor Real-Time Mpox Trends During the 2022 Outbreak in New York City: An Evaluation Using Reportable Disease Data Stratified by Race </w:t>
      </w:r>
      <w:r>
        <w:rPr>
          <w:rFonts w:ascii="Consolas" w:eastAsia="Consolas" w:hAnsi="Consolas" w:cs="Consolas"/>
          <w:noProof/>
          <w:color w:val="000000" w:themeColor="text1"/>
        </w:rPr>
        <w:t>or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Ethnicity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[Citation &amp; paper link]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This repository contains the dataset, code, and codebook for the paper, "Nowcasting to Monitor Real-Time Mpox Trends During the 2022 Outbreak in New York City: An Evaluation Using Reportable Disease Data Stratified by Race </w:t>
      </w:r>
      <w:r>
        <w:rPr>
          <w:rFonts w:ascii="Consolas" w:eastAsia="Consolas" w:hAnsi="Consolas" w:cs="Consolas"/>
          <w:noProof/>
          <w:color w:val="000000" w:themeColor="text1"/>
        </w:rPr>
        <w:t>or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Ethnicity." These files </w:t>
      </w:r>
      <w:r>
        <w:rPr>
          <w:rFonts w:ascii="Consolas" w:eastAsia="Consolas" w:hAnsi="Consolas" w:cs="Consolas"/>
          <w:noProof/>
          <w:color w:val="000000" w:themeColor="text1"/>
        </w:rPr>
        <w:t xml:space="preserve">to produce unstratified results 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are </w:t>
      </w:r>
      <w:r>
        <w:rPr>
          <w:rFonts w:ascii="Consolas" w:eastAsia="Consolas" w:hAnsi="Consolas" w:cs="Consolas"/>
          <w:noProof/>
          <w:color w:val="000000" w:themeColor="text1"/>
        </w:rPr>
        <w:t>provided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to </w:t>
      </w:r>
      <w:r>
        <w:rPr>
          <w:rFonts w:ascii="Consolas" w:eastAsia="Consolas" w:hAnsi="Consolas" w:cs="Consolas"/>
          <w:noProof/>
          <w:color w:val="000000" w:themeColor="text1"/>
        </w:rPr>
        <w:t xml:space="preserve">support open and reproducible epidemiology and to 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fulfill </w:t>
      </w:r>
      <w:r>
        <w:rPr>
          <w:rFonts w:ascii="Consolas" w:eastAsia="Consolas" w:hAnsi="Consolas" w:cs="Consolas"/>
          <w:noProof/>
          <w:color w:val="000000" w:themeColor="text1"/>
        </w:rPr>
        <w:t xml:space="preserve">journal </w:t>
      </w:r>
      <w:r w:rsidRPr="5AB6A2B2">
        <w:rPr>
          <w:rFonts w:ascii="Consolas" w:eastAsia="Consolas" w:hAnsi="Consolas" w:cs="Consolas"/>
          <w:noProof/>
          <w:color w:val="000000" w:themeColor="text1"/>
        </w:rPr>
        <w:t>data availability requirements.</w:t>
      </w:r>
      <w:r>
        <w:rPr>
          <w:rFonts w:ascii="Consolas" w:eastAsia="Consolas" w:hAnsi="Consolas" w:cs="Consolas"/>
          <w:noProof/>
          <w:color w:val="000000" w:themeColor="text1"/>
        </w:rPr>
        <w:t xml:space="preserve"> Data for stratified results, given small cell sizes, are not provided to protect patient confidentiality.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## Files: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* mpox_nowcasting_evaluation_codebook.csv – Codebook for dataset.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* evaluation_df_public.csv - CSV dataset with records and variables used for </w:t>
      </w:r>
      <w:r>
        <w:rPr>
          <w:rFonts w:ascii="Consolas" w:eastAsia="Consolas" w:hAnsi="Consolas" w:cs="Consolas"/>
          <w:noProof/>
          <w:color w:val="000000" w:themeColor="text1"/>
        </w:rPr>
        <w:t xml:space="preserve">unstratified </w:t>
      </w:r>
      <w:r w:rsidRPr="5AB6A2B2">
        <w:rPr>
          <w:rFonts w:ascii="Consolas" w:eastAsia="Consolas" w:hAnsi="Consolas" w:cs="Consolas"/>
          <w:noProof/>
          <w:color w:val="000000" w:themeColor="text1"/>
        </w:rPr>
        <w:t>analyses shown in paper.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* R program files with code used to produce unstratified results included in manuscript: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evaluation_packages.R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evaluation_helper_functions.R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evaluation_code_table_2_3.R (Run first, 1/4)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evaluation_code_table_4_S2.R (Run second, 2/4)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evalulation_code_table_S1.R (Run third, 3/4)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 * evaluation_code_figure_2_3_S1_S2.R (Run fourth, 4/4)</w:t>
      </w:r>
      <w:r>
        <w:br/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## Dataset and Code Notes: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The dataset and program files were created in R version 4.2.3 on platform:x86_64-redhat-linux-gnu (64-bit), running under: Red Hat Enterprise Linux 8.7 (Ootpa). 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The dataset file can be imported into statistical software programs other than R (e.g., SAS, Python, SPSS), but the coding language in the program file is specific to R software.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The code requires installing NobBS</w:t>
      </w:r>
      <w:r>
        <w:rPr>
          <w:rFonts w:ascii="Consolas" w:eastAsia="Consolas" w:hAnsi="Consolas" w:cs="Consolas"/>
          <w:noProof/>
          <w:color w:val="000000" w:themeColor="text1"/>
        </w:rPr>
        <w:t xml:space="preserve"> from CRAN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 and JAGS outside of CRAN. Download instructions </w:t>
      </w:r>
      <w:r>
        <w:rPr>
          <w:rFonts w:ascii="Consolas" w:eastAsia="Consolas" w:hAnsi="Consolas" w:cs="Consolas"/>
          <w:noProof/>
          <w:color w:val="000000" w:themeColor="text1"/>
        </w:rPr>
        <w:t xml:space="preserve">for NobBS are available at </w:t>
      </w:r>
      <w:hyperlink r:id="rId6" w:history="1">
        <w:r w:rsidRPr="00E32449">
          <w:rPr>
            <w:rStyle w:val="Hyperlink"/>
            <w:rFonts w:ascii="Consolas" w:eastAsia="Consolas" w:hAnsi="Consolas" w:cs="Consolas"/>
            <w:noProof/>
          </w:rPr>
          <w:t>https://cran.r-project.org/web/packages/NobBS/index.html</w:t>
        </w:r>
      </w:hyperlink>
      <w:r>
        <w:rPr>
          <w:rFonts w:ascii="Consolas" w:eastAsia="Consolas" w:hAnsi="Consolas" w:cs="Consolas"/>
          <w:noProof/>
          <w:color w:val="000000" w:themeColor="text1"/>
        </w:rPr>
        <w:t xml:space="preserve"> and for JAGS </w:t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are available at </w:t>
      </w:r>
      <w:r w:rsidRPr="00B021AA">
        <w:rPr>
          <w:rFonts w:ascii="Consolas" w:eastAsia="Consolas" w:hAnsi="Consolas" w:cs="Consolas"/>
          <w:noProof/>
          <w:color w:val="000000" w:themeColor="text1"/>
        </w:rPr>
        <w:t>https://mcmc-jags.sourceforge.io/</w:t>
      </w:r>
      <w:r w:rsidRPr="5AB6A2B2">
        <w:rPr>
          <w:rFonts w:ascii="Consolas" w:eastAsia="Consolas" w:hAnsi="Consolas" w:cs="Consolas"/>
          <w:noProof/>
          <w:color w:val="000000" w:themeColor="text1"/>
        </w:rPr>
        <w:t>.</w:t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 xml:space="preserve">To run the code, set up two folders: one containing the 6 R program files and one containing the dataset file. Set the "R" and "dataset" </w:t>
      </w:r>
      <w:r w:rsidRPr="5AB6A2B2">
        <w:rPr>
          <w:rFonts w:ascii="Consolas" w:eastAsia="Consolas" w:hAnsi="Consolas" w:cs="Consolas"/>
          <w:noProof/>
          <w:color w:val="000000" w:themeColor="text1"/>
        </w:rPr>
        <w:lastRenderedPageBreak/>
        <w:t>paths at the beginning of evaluation_code_table_2_3.R to these filepaths respectively. Then run the code files in this order: evaluation_code_table_2_3.R, evaluation_code_table_4_S2.R, evalulation_code_table_S1.R, evaluation_code_figure_2_3_S1_S2.R. Results will be available in the "dataset" folder.</w:t>
      </w:r>
      <w:r>
        <w:br/>
      </w:r>
      <w:r>
        <w:br/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## Contact:</w:t>
      </w:r>
      <w:r>
        <w:br/>
      </w:r>
      <w:r w:rsidRPr="5AB6A2B2">
        <w:rPr>
          <w:rFonts w:ascii="Consolas" w:eastAsia="Consolas" w:hAnsi="Consolas" w:cs="Consolas"/>
          <w:noProof/>
          <w:color w:val="000000" w:themeColor="text1"/>
        </w:rPr>
        <w:t>Rebecca Rohrer, rrohrer@health.dohmh.gov</w:t>
      </w:r>
    </w:p>
    <w:p w14:paraId="44F41AD0" w14:textId="77777777" w:rsidR="00AB635C" w:rsidRPr="004E3AA6" w:rsidRDefault="00AB635C" w:rsidP="004E3AA6"/>
    <w:sectPr w:rsidR="00AB635C" w:rsidRPr="004E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F50E0"/>
    <w:multiLevelType w:val="hybridMultilevel"/>
    <w:tmpl w:val="6F466C94"/>
    <w:lvl w:ilvl="0" w:tplc="C17C630E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8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5C"/>
    <w:rsid w:val="00082D5D"/>
    <w:rsid w:val="00113EFB"/>
    <w:rsid w:val="00313E3C"/>
    <w:rsid w:val="004B35E2"/>
    <w:rsid w:val="004E3AA6"/>
    <w:rsid w:val="009C5650"/>
    <w:rsid w:val="00A641CB"/>
    <w:rsid w:val="00AB635C"/>
    <w:rsid w:val="00B57B0D"/>
    <w:rsid w:val="00CA0078"/>
    <w:rsid w:val="00F1119B"/>
    <w:rsid w:val="00F6064C"/>
    <w:rsid w:val="00F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369E"/>
  <w15:chartTrackingRefBased/>
  <w15:docId w15:val="{E9E7D064-0870-4CBD-9858-A3048C73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35C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AB635C"/>
  </w:style>
  <w:style w:type="character" w:styleId="UnresolvedMention">
    <w:name w:val="Unresolved Mention"/>
    <w:basedOn w:val="DefaultParagraphFont"/>
    <w:uiPriority w:val="99"/>
    <w:semiHidden/>
    <w:unhideWhenUsed/>
    <w:rsid w:val="00A64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1CB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13E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NobB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0E34E-8290-4681-AA21-C86B98E4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Rohrer</dc:creator>
  <cp:keywords/>
  <dc:description/>
  <cp:lastModifiedBy>Rebecca Rohrer</cp:lastModifiedBy>
  <cp:revision>9</cp:revision>
  <dcterms:created xsi:type="dcterms:W3CDTF">2023-04-27T17:32:00Z</dcterms:created>
  <dcterms:modified xsi:type="dcterms:W3CDTF">2023-12-01T19:50:00Z</dcterms:modified>
</cp:coreProperties>
</file>